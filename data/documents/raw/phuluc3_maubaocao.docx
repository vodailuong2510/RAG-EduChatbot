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39EE" w14:textId="77777777"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1D7C1F61" w14:textId="77777777"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3DCC7D64" w14:textId="77777777"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14:paraId="68F34529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57B11BF2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4089FBE4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08911FAA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14:paraId="42787B53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231FEC5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1ABA2FCE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73C8AAC7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14:paraId="744C964A" w14:textId="77777777"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14:paraId="392E9AC8" w14:textId="77777777" w:rsidR="008F7660" w:rsidRPr="008F7660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14:paraId="4BF4B4E9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05CD28B6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2A9F8E5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14:paraId="46241FE8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72E8D6A1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697EC609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3F8048AC" w14:textId="77777777" w:rsidR="0045053A" w:rsidRPr="00A05023" w:rsidRDefault="0045053A" w:rsidP="0045053A">
      <w:pPr>
        <w:rPr>
          <w:rFonts w:cstheme="majorHAnsi"/>
          <w:sz w:val="28"/>
        </w:rPr>
      </w:pPr>
    </w:p>
    <w:p w14:paraId="3770BC8F" w14:textId="77777777" w:rsidR="0045053A" w:rsidRPr="0045053A" w:rsidRDefault="0045053A" w:rsidP="0045053A">
      <w:pPr>
        <w:rPr>
          <w:rFonts w:cstheme="majorHAnsi"/>
          <w:sz w:val="28"/>
        </w:rPr>
      </w:pPr>
    </w:p>
    <w:p w14:paraId="7AFE9E20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15052C36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027DCD64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14:paraId="2F3D2A87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58955589" w14:textId="77777777"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14:paraId="73FF471A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14:paraId="2357A496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14:paraId="7451D6F2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02AFF48F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3345C221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16353DF7" w14:textId="77777777"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14:paraId="1396EC46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1FF2EE1B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45A54FE2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71F67547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14:paraId="16FE1F61" w14:textId="77777777" w:rsidR="00A1168A" w:rsidRPr="00A05023" w:rsidRDefault="00A1168A" w:rsidP="00B33D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LUẬN&gt;</w:t>
      </w:r>
    </w:p>
    <w:p w14:paraId="2E068602" w14:textId="77777777" w:rsidR="00F8256B" w:rsidRPr="008F7660" w:rsidRDefault="00F8256B" w:rsidP="00F825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14:paraId="4B4FD64A" w14:textId="77777777"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0DCAD5F" w14:textId="77777777"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14:paraId="3CF40335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NHÂNNGÀNH &lt;TÊN NGÀNH&gt;</w:t>
      </w:r>
    </w:p>
    <w:p w14:paraId="782BDF18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461A8990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031C3E3F" w14:textId="77777777"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14:paraId="6D8C9DB2" w14:textId="77777777"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14:paraId="468AB951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52F42860" w14:textId="77777777" w:rsidR="00A1168A" w:rsidRPr="00A05023" w:rsidRDefault="00A1168A" w:rsidP="00A1168A">
      <w:pPr>
        <w:rPr>
          <w:rFonts w:ascii="Times New Roman" w:hAnsi="Times New Roman" w:cs="Times New Roman"/>
          <w:sz w:val="28"/>
        </w:rPr>
      </w:pPr>
    </w:p>
    <w:p w14:paraId="7BBDBD71" w14:textId="77777777"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14:paraId="39199EB3" w14:textId="77777777"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14:paraId="26E9FC3D" w14:textId="77777777" w:rsidR="002219BF" w:rsidRPr="00A5343C" w:rsidRDefault="00A75388" w:rsidP="002219B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THÔNG TIN </w:t>
      </w:r>
      <w:r w:rsidR="002219BF" w:rsidRPr="00A5343C">
        <w:rPr>
          <w:rFonts w:ascii="Times New Roman" w:hAnsi="Times New Roman" w:cs="Times New Roman"/>
        </w:rPr>
        <w:t>HỘI Đ</w:t>
      </w:r>
      <w:r w:rsidR="00481823" w:rsidRPr="00A5343C">
        <w:rPr>
          <w:rFonts w:ascii="Times New Roman" w:hAnsi="Times New Roman" w:cs="Times New Roman"/>
        </w:rPr>
        <w:t>Ồ</w:t>
      </w:r>
      <w:r w:rsidR="002219BF" w:rsidRPr="00A5343C">
        <w:rPr>
          <w:rFonts w:ascii="Times New Roman" w:hAnsi="Times New Roman" w:cs="Times New Roman"/>
        </w:rPr>
        <w:t xml:space="preserve">NG </w:t>
      </w:r>
      <w:r>
        <w:rPr>
          <w:rFonts w:ascii="Times New Roman" w:hAnsi="Times New Roman" w:cs="Times New Roman"/>
        </w:rPr>
        <w:t>CHẤM</w:t>
      </w:r>
      <w:r w:rsidR="002219BF" w:rsidRPr="00A5343C">
        <w:rPr>
          <w:rFonts w:ascii="Times New Roman" w:hAnsi="Times New Roman" w:cs="Times New Roman"/>
        </w:rPr>
        <w:t xml:space="preserve"> KHÓA LUẬN</w:t>
      </w:r>
      <w:r>
        <w:rPr>
          <w:rFonts w:ascii="Times New Roman" w:hAnsi="Times New Roman" w:cs="Times New Roman"/>
        </w:rPr>
        <w:t xml:space="preserve"> TỐT NGHIỆP</w:t>
      </w:r>
    </w:p>
    <w:p w14:paraId="797E8760" w14:textId="77777777" w:rsidR="002219BF" w:rsidRPr="00A5343C" w:rsidRDefault="002219BF" w:rsidP="002219BF">
      <w:pPr>
        <w:rPr>
          <w:rFonts w:ascii="Times New Roman" w:hAnsi="Times New Roman" w:cs="Times New Roman"/>
        </w:rPr>
      </w:pPr>
    </w:p>
    <w:p w14:paraId="061C5834" w14:textId="77777777"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14:paraId="08706CC7" w14:textId="77777777"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14:paraId="5C09D65F" w14:textId="77777777" w:rsidR="00261B8F" w:rsidRDefault="00A7538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LỜI CẢM ƠN</w:t>
      </w:r>
      <w:r>
        <w:rPr>
          <w:rFonts w:ascii="Times New Roman" w:hAnsi="Times New Roman" w:cs="Times New Roman"/>
        </w:rPr>
        <w:br w:type="page"/>
      </w:r>
    </w:p>
    <w:p w14:paraId="0071F0AE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14:paraId="2E2AE17C" w14:textId="77777777" w:rsidR="00FB6EE8" w:rsidRPr="00A5343C" w:rsidRDefault="001C479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E191436" w14:textId="77777777" w:rsidR="00FB6EE8" w:rsidRPr="00A5343C" w:rsidRDefault="00861BA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292981" w14:textId="77777777" w:rsidR="00FB6EE8" w:rsidRPr="00A5343C" w:rsidRDefault="00861BA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2A1FC4" w14:textId="77777777" w:rsidR="00FB6EE8" w:rsidRPr="00A5343C" w:rsidRDefault="00861BA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4117D3E" w14:textId="77777777" w:rsidR="00FB6EE8" w:rsidRPr="00A5343C" w:rsidRDefault="00861BAE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FE8198" w14:textId="77777777" w:rsidR="00FB6EE8" w:rsidRPr="00A5343C" w:rsidRDefault="00861BAE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7BEAEC3" w14:textId="77777777" w:rsidR="00FB6EE8" w:rsidRPr="00A5343C" w:rsidRDefault="00861BA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9434322" w14:textId="77777777" w:rsidR="00FB6EE8" w:rsidRPr="00A5343C" w:rsidRDefault="00861BA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4735675" w14:textId="77777777" w:rsidR="00FB6EE8" w:rsidRPr="00A5343C" w:rsidRDefault="00861BAE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C87795" w14:textId="77777777" w:rsidR="00FB6EE8" w:rsidRPr="00A5343C" w:rsidRDefault="00861BA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A067FF" w14:textId="77777777" w:rsidR="00FB6EE8" w:rsidRPr="00A5343C" w:rsidRDefault="00861BA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C26572" w14:textId="77777777" w:rsidR="00FB6EE8" w:rsidRPr="00A5343C" w:rsidRDefault="00861BAE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BAAF04" w14:textId="77777777" w:rsidR="00FB6EE8" w:rsidRPr="00A5343C" w:rsidRDefault="00861BA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D8F5CE" w14:textId="77777777" w:rsidR="00FB6EE8" w:rsidRPr="00A5343C" w:rsidRDefault="00861BAE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5AD95E" w14:textId="77777777" w:rsidR="00FB6EE8" w:rsidRPr="00A5343C" w:rsidRDefault="00861BAE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51DCD1" w14:textId="77777777" w:rsidR="00FB6EE8" w:rsidRPr="00A5343C" w:rsidRDefault="00861BAE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9910688" w14:textId="77777777"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0BB469A0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2344C6EA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08FC3CB" w14:textId="77777777"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</w:t>
      </w:r>
    </w:p>
    <w:p w14:paraId="465712D8" w14:textId="77777777"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7AC8FB" w14:textId="77777777"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27CF6DD" w14:textId="77777777"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2F17402C" w14:textId="77777777"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A05A131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14:paraId="35059A09" w14:textId="77777777"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31ED1" w14:textId="77777777" w:rsidR="00FB6EE8" w:rsidRPr="00A5343C" w:rsidRDefault="00861BAE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1C4790" w:rsidRPr="00A5343C">
          <w:rPr>
            <w:rFonts w:ascii="Times New Roman" w:hAnsi="Times New Roman" w:cs="Times New Roman"/>
            <w:noProof/>
            <w:webHidden/>
          </w:rPr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1C4790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F1FFB5" w14:textId="77777777" w:rsidR="00572585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65EB9D0A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1AF4841E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317D3390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B2FEBC9" w14:textId="77777777"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14:paraId="68755B01" w14:textId="77777777"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14:paraId="79311F29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6C855403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51F4FB7D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3E60C2C0" w14:textId="77777777"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14:paraId="211C1F83" w14:textId="77777777"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14:paraId="4EF19D4F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262CCCCC" w14:textId="77777777"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14:paraId="1FB97392" w14:textId="1F30BE40" w:rsidR="00261B8F" w:rsidRPr="00AF338D" w:rsidRDefault="00C05CE5">
      <w:pPr>
        <w:pStyle w:val="Title"/>
        <w:jc w:val="left"/>
        <w:rPr>
          <w:rFonts w:ascii="Times New Roman" w:hAnsi="Times New Roman" w:cs="Times New Roman"/>
          <w:rPrChange w:id="0" w:author="Lê Thị Trúc Phương" w:date="2020-07-08T11:04:00Z">
            <w:rPr/>
          </w:rPrChange>
        </w:rPr>
        <w:pPrChange w:id="1" w:author="Lê Thị Trúc Phương" w:date="2020-07-08T11:02:00Z">
          <w:pPr>
            <w:pStyle w:val="Title"/>
          </w:pPr>
        </w:pPrChange>
      </w:pPr>
      <w:r w:rsidRPr="00DC43AC">
        <w:rPr>
          <w:rFonts w:eastAsia="Times New Roman"/>
          <w:sz w:val="26"/>
          <w:szCs w:val="26"/>
        </w:rPr>
        <w:br w:type="page"/>
      </w:r>
      <w:proofErr w:type="spellStart"/>
      <w:ins w:id="2" w:author="Lê Thị Trúc Phương" w:date="2020-07-08T11:02:00Z">
        <w:r w:rsidR="00AF338D" w:rsidRPr="00143859">
          <w:rPr>
            <w:rFonts w:ascii="Times New Roman" w:eastAsia="Times New Roman" w:hAnsi="Times New Roman" w:cs="Times New Roman"/>
            <w:b w:val="0"/>
            <w:bCs/>
            <w:szCs w:val="28"/>
            <w:lang w:val="en-US"/>
            <w:rPrChange w:id="3" w:author="Lê Thị Trúc Phương" w:date="2020-07-08T11:06:00Z">
              <w:rPr>
                <w:rFonts w:eastAsia="Times New Roman"/>
                <w:sz w:val="26"/>
                <w:szCs w:val="26"/>
                <w:lang w:val="en-US"/>
              </w:rPr>
            </w:rPrChange>
          </w:rPr>
          <w:lastRenderedPageBreak/>
          <w:t>Chương</w:t>
        </w:r>
        <w:proofErr w:type="spellEnd"/>
        <w:r w:rsidR="00AF338D" w:rsidRPr="00143859">
          <w:rPr>
            <w:rFonts w:ascii="Times New Roman" w:eastAsia="Times New Roman" w:hAnsi="Times New Roman" w:cs="Times New Roman"/>
            <w:b w:val="0"/>
            <w:bCs/>
            <w:szCs w:val="28"/>
            <w:lang w:val="en-US"/>
            <w:rPrChange w:id="4" w:author="Lê Thị Trúc Phương" w:date="2020-07-08T11:06:00Z">
              <w:rPr>
                <w:rFonts w:eastAsia="Times New Roman"/>
                <w:sz w:val="26"/>
                <w:szCs w:val="26"/>
                <w:lang w:val="en-US"/>
              </w:rPr>
            </w:rPrChange>
          </w:rPr>
          <w:t xml:space="preserve"> 1</w:t>
        </w:r>
      </w:ins>
      <w:ins w:id="5" w:author="Lê Thị Trúc Phương" w:date="2020-07-08T11:03:00Z">
        <w:r w:rsidR="00AF338D" w:rsidRPr="00143859">
          <w:rPr>
            <w:rFonts w:ascii="Times New Roman" w:eastAsia="Times New Roman" w:hAnsi="Times New Roman" w:cs="Times New Roman"/>
            <w:b w:val="0"/>
            <w:bCs/>
            <w:szCs w:val="28"/>
            <w:lang w:val="en-US"/>
            <w:rPrChange w:id="6" w:author="Lê Thị Trúc Phương" w:date="2020-07-08T11:06:00Z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rPrChange>
          </w:rPr>
          <w:t>.</w:t>
        </w:r>
      </w:ins>
      <w:del w:id="7" w:author="Lê Thị Trúc Phương" w:date="2020-07-08T11:03:00Z">
        <w:r w:rsidR="00A75388" w:rsidRPr="00143859" w:rsidDel="00AF338D">
          <w:rPr>
            <w:rFonts w:ascii="Times New Roman" w:hAnsi="Times New Roman" w:cs="Times New Roman"/>
            <w:szCs w:val="28"/>
            <w:rPrChange w:id="8" w:author="Lê Thị Trúc Phương" w:date="2020-07-08T11:06:00Z">
              <w:rPr/>
            </w:rPrChange>
          </w:rPr>
          <w:delText xml:space="preserve"> </w:delText>
        </w:r>
      </w:del>
      <w:bookmarkStart w:id="9" w:name="_Toc367742496"/>
      <w:ins w:id="10" w:author="Lê Thị Trúc Phương" w:date="2020-07-08T11:04:00Z">
        <w:r w:rsidR="00AF338D" w:rsidRPr="00AF338D">
          <w:rPr>
            <w:rFonts w:ascii="Times New Roman" w:hAnsi="Times New Roman" w:cs="Times New Roman"/>
            <w:lang w:val="en-US"/>
            <w:rPrChange w:id="11" w:author="Lê Thị Trúc Phương" w:date="2020-07-08T11:04:00Z">
              <w:rPr>
                <w:lang w:val="en-US"/>
              </w:rPr>
            </w:rPrChange>
          </w:rPr>
          <w:t xml:space="preserve">   </w:t>
        </w:r>
      </w:ins>
      <w:r w:rsidR="0005475D" w:rsidRPr="00AF338D">
        <w:rPr>
          <w:rFonts w:ascii="Times New Roman" w:hAnsi="Times New Roman" w:cs="Times New Roman"/>
          <w:rPrChange w:id="12" w:author="Lê Thị Trúc Phương" w:date="2020-07-08T11:04:00Z">
            <w:rPr/>
          </w:rPrChange>
        </w:rPr>
        <w:t>T</w:t>
      </w:r>
      <w:bookmarkStart w:id="13" w:name="_GoBack"/>
      <w:bookmarkEnd w:id="13"/>
      <w:r w:rsidR="0005475D" w:rsidRPr="00AF338D">
        <w:rPr>
          <w:rFonts w:ascii="Times New Roman" w:hAnsi="Times New Roman" w:cs="Times New Roman"/>
          <w:rPrChange w:id="14" w:author="Lê Thị Trúc Phương" w:date="2020-07-08T11:04:00Z">
            <w:rPr/>
          </w:rPrChange>
        </w:rPr>
        <w:t>ÊN CHƯƠNG 1</w:t>
      </w:r>
      <w:bookmarkEnd w:id="9"/>
    </w:p>
    <w:p w14:paraId="28936A21" w14:textId="77777777"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5" w:name="_Toc367742497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2</w:t>
      </w:r>
      <w:bookmarkEnd w:id="15"/>
    </w:p>
    <w:p w14:paraId="3A5B2F68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14:paraId="57368431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14:paraId="617A3CB7" w14:textId="77777777"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16" w:name="_Toc367742498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16"/>
    </w:p>
    <w:p w14:paraId="29782E6B" w14:textId="77777777"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proofErr w:type="spellStart"/>
      <w:r w:rsidRPr="00A5343C">
        <w:rPr>
          <w:rFonts w:ascii="Times New Roman" w:hAnsi="Times New Roman" w:cs="Times New Roman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dung</w:t>
      </w:r>
    </w:p>
    <w:p w14:paraId="029994F8" w14:textId="77777777"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17" w:name="_Toc367742499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3</w:t>
      </w:r>
      <w:bookmarkEnd w:id="17"/>
    </w:p>
    <w:p w14:paraId="58F49641" w14:textId="77777777"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18" w:name="_Toc367742500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18"/>
    </w:p>
    <w:p w14:paraId="3A35233E" w14:textId="77777777"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proofErr w:type="spellStart"/>
      <w:r w:rsidRPr="00A5343C">
        <w:rPr>
          <w:rFonts w:ascii="Times New Roman" w:hAnsi="Times New Roman" w:cs="Times New Roman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dung</w:t>
      </w:r>
    </w:p>
    <w:p w14:paraId="2395D406" w14:textId="77777777"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9" w:name="_Toc140297269"/>
      <w:bookmarkStart w:id="20" w:name="_Toc142813558"/>
    </w:p>
    <w:p w14:paraId="45F39D22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21" w:name="_Toc367742554"/>
      <w:r w:rsidRPr="00A5343C">
        <w:rPr>
          <w:rFonts w:ascii="Times New Roman" w:hAnsi="Times New Roman" w:cs="Times New Roman"/>
        </w:rPr>
        <w:t xml:space="preserve">Hình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hình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21"/>
    </w:p>
    <w:p w14:paraId="2DDFE89C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01EB788D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22" w:name="_Toc367742567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bảng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22"/>
    </w:p>
    <w:p w14:paraId="417C5E76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5B40B946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D108C31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EDF24DE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31963629" w14:textId="77777777" w:rsidR="00C05CE5" w:rsidRPr="00A5343C" w:rsidRDefault="0005475D" w:rsidP="00F300BB">
      <w:pPr>
        <w:pStyle w:val="Heading1"/>
      </w:pPr>
      <w:bookmarkStart w:id="23" w:name="_Toc367742501"/>
      <w:bookmarkEnd w:id="19"/>
      <w:bookmarkEnd w:id="20"/>
      <w:r w:rsidRPr="00A5343C">
        <w:lastRenderedPageBreak/>
        <w:t>TÊN CHƯƠNG 2</w:t>
      </w:r>
      <w:bookmarkEnd w:id="23"/>
    </w:p>
    <w:p w14:paraId="6AA890BE" w14:textId="77777777"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4" w:name="_Toc367742502"/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eastAsia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eastAsia="Times New Roman" w:hAnsi="Times New Roman" w:cs="Times New Roman"/>
          <w:lang w:val="en-US"/>
        </w:rPr>
        <w:t xml:space="preserve"> 2</w:t>
      </w:r>
      <w:bookmarkEnd w:id="24"/>
    </w:p>
    <w:p w14:paraId="5FC5BEA9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25" w:name="_Toc367742503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25"/>
    </w:p>
    <w:p w14:paraId="403039FA" w14:textId="77777777"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26" w:name="_Toc367742504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26"/>
    </w:p>
    <w:p w14:paraId="152D0AD5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7C054D24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27" w:name="_Toc367742568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5343C">
        <w:rPr>
          <w:rFonts w:ascii="Times New Roman" w:hAnsi="Times New Roman" w:cs="Times New Roman"/>
          <w:lang w:val="en-US"/>
        </w:rPr>
        <w:t>Tên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bảng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1</w:t>
      </w:r>
      <w:bookmarkEnd w:id="27"/>
    </w:p>
    <w:p w14:paraId="726D4E05" w14:textId="77777777"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28" w:name="_Toc367742505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28"/>
    </w:p>
    <w:p w14:paraId="6656FE0A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29" w:name="_Toc367742506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29"/>
    </w:p>
    <w:p w14:paraId="325CB8F3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2A300AA9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1015BAB5" w14:textId="77777777"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CA865E8" w14:textId="77777777" w:rsidR="00FB5442" w:rsidRPr="00A5343C" w:rsidRDefault="00FB5442" w:rsidP="00FB5442">
      <w:pPr>
        <w:pStyle w:val="Heading1"/>
      </w:pPr>
      <w:bookmarkStart w:id="30" w:name="_Toc367742507"/>
      <w:r w:rsidRPr="00A5343C">
        <w:lastRenderedPageBreak/>
        <w:t>TÊN CHƯƠNG 3</w:t>
      </w:r>
      <w:bookmarkEnd w:id="30"/>
    </w:p>
    <w:p w14:paraId="535A38F1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31" w:name="_Toc367742508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31"/>
    </w:p>
    <w:p w14:paraId="47475037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 …………………</w:t>
      </w:r>
    </w:p>
    <w:p w14:paraId="15DD1F95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Nội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dung………………….</w:t>
      </w:r>
    </w:p>
    <w:p w14:paraId="5F11432F" w14:textId="77777777"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32" w:name="_Toc367742509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3</w:t>
      </w:r>
      <w:bookmarkEnd w:id="32"/>
    </w:p>
    <w:p w14:paraId="344B5AC9" w14:textId="77777777"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33" w:name="_Toc367742510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4</w:t>
      </w:r>
      <w:bookmarkEnd w:id="33"/>
    </w:p>
    <w:p w14:paraId="49E69C66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34" w:name="_Toc367742511"/>
      <w:proofErr w:type="spellStart"/>
      <w:r w:rsidRPr="00A5343C">
        <w:rPr>
          <w:rFonts w:ascii="Times New Roman" w:hAnsi="Times New Roman" w:cs="Times New Roman"/>
          <w:lang w:val="en-US"/>
        </w:rPr>
        <w:t>Chủ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đề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cấp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5343C">
        <w:rPr>
          <w:rFonts w:ascii="Times New Roman" w:hAnsi="Times New Roman" w:cs="Times New Roman"/>
          <w:lang w:val="en-US"/>
        </w:rPr>
        <w:t>độ</w:t>
      </w:r>
      <w:proofErr w:type="spellEnd"/>
      <w:r w:rsidRPr="00A5343C">
        <w:rPr>
          <w:rFonts w:ascii="Times New Roman" w:hAnsi="Times New Roman" w:cs="Times New Roman"/>
          <w:lang w:val="en-US"/>
        </w:rPr>
        <w:t xml:space="preserve"> 2</w:t>
      </w:r>
      <w:bookmarkEnd w:id="34"/>
    </w:p>
    <w:p w14:paraId="2F0AC48E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14:paraId="4B234AB6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3F5FAC4" w14:textId="77777777"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14:paraId="2EA1F218" w14:textId="77777777"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 xml:space="preserve">Theo </w:t>
      </w:r>
      <w:proofErr w:type="spellStart"/>
      <w:r w:rsidRPr="00A5343C">
        <w:rPr>
          <w:rFonts w:ascii="Times New Roman" w:hAnsi="Times New Roman" w:cs="Times New Roman"/>
          <w:szCs w:val="26"/>
          <w:lang w:val="en-US"/>
        </w:rPr>
        <w:t>chuẩn</w:t>
      </w:r>
      <w:proofErr w:type="spellEnd"/>
      <w:r w:rsidRPr="00A5343C">
        <w:rPr>
          <w:rFonts w:ascii="Times New Roman" w:hAnsi="Times New Roman" w:cs="Times New Roman"/>
          <w:szCs w:val="26"/>
          <w:lang w:val="en-US"/>
        </w:rPr>
        <w:t xml:space="preserve">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6ECCB" w14:textId="77777777" w:rsidR="00861BAE" w:rsidRDefault="00861BAE" w:rsidP="00C05CE5">
      <w:pPr>
        <w:spacing w:after="0" w:line="240" w:lineRule="auto"/>
      </w:pPr>
      <w:r>
        <w:separator/>
      </w:r>
    </w:p>
  </w:endnote>
  <w:endnote w:type="continuationSeparator" w:id="0">
    <w:p w14:paraId="1540B9E9" w14:textId="77777777" w:rsidR="00861BAE" w:rsidRDefault="00861BA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A6629" w14:textId="77777777" w:rsidR="00C05CE5" w:rsidRDefault="001C4790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8A12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0AE1355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4EC79" w14:textId="77777777" w:rsidR="00861BAE" w:rsidRDefault="00861BAE" w:rsidP="00C05CE5">
      <w:pPr>
        <w:spacing w:after="0" w:line="240" w:lineRule="auto"/>
      </w:pPr>
      <w:r>
        <w:separator/>
      </w:r>
    </w:p>
  </w:footnote>
  <w:footnote w:type="continuationSeparator" w:id="0">
    <w:p w14:paraId="4714DFB4" w14:textId="77777777" w:rsidR="00861BAE" w:rsidRDefault="00861BAE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ê Thị Trúc Phương">
    <w15:presenceInfo w15:providerId="None" w15:userId="Lê Thị Trúc Phươ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5475D"/>
    <w:rsid w:val="00092675"/>
    <w:rsid w:val="000D1BA3"/>
    <w:rsid w:val="000E1AE6"/>
    <w:rsid w:val="00126A4E"/>
    <w:rsid w:val="00143859"/>
    <w:rsid w:val="00191FE2"/>
    <w:rsid w:val="001C4790"/>
    <w:rsid w:val="001F247C"/>
    <w:rsid w:val="001F7810"/>
    <w:rsid w:val="002219BF"/>
    <w:rsid w:val="00261B8F"/>
    <w:rsid w:val="002713FF"/>
    <w:rsid w:val="00276271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03F0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861BAE"/>
    <w:rsid w:val="008A1280"/>
    <w:rsid w:val="008F7660"/>
    <w:rsid w:val="009258E1"/>
    <w:rsid w:val="009424D5"/>
    <w:rsid w:val="009D427A"/>
    <w:rsid w:val="009D7A32"/>
    <w:rsid w:val="009E6DFD"/>
    <w:rsid w:val="00A05023"/>
    <w:rsid w:val="00A1090C"/>
    <w:rsid w:val="00A1168A"/>
    <w:rsid w:val="00A5343C"/>
    <w:rsid w:val="00A75388"/>
    <w:rsid w:val="00AB268B"/>
    <w:rsid w:val="00AF338D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32090"/>
    <w:rsid w:val="00E85E5E"/>
    <w:rsid w:val="00E95218"/>
    <w:rsid w:val="00E96E87"/>
    <w:rsid w:val="00EB7951"/>
    <w:rsid w:val="00EE611E"/>
    <w:rsid w:val="00F16C09"/>
    <w:rsid w:val="00F2590E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9CD8"/>
  <w15:docId w15:val="{97F8804F-E5E2-4606-B21B-71AE6F50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2AB17-ACD0-494A-ACF9-FE6FB5A0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Lê Thị Trúc Phương</cp:lastModifiedBy>
  <cp:revision>38</cp:revision>
  <cp:lastPrinted>2013-11-07T09:17:00Z</cp:lastPrinted>
  <dcterms:created xsi:type="dcterms:W3CDTF">2013-09-22T18:03:00Z</dcterms:created>
  <dcterms:modified xsi:type="dcterms:W3CDTF">2020-07-08T04:08:00Z</dcterms:modified>
</cp:coreProperties>
</file>